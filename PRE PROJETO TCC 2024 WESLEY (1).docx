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72.0" w:type="dxa"/>
        <w:jc w:val="left"/>
        <w:tblInd w:w="-5.0" w:type="dxa"/>
        <w:tblLayout w:type="fixed"/>
        <w:tblLook w:val="0400"/>
      </w:tblPr>
      <w:tblGrid>
        <w:gridCol w:w="9072"/>
        <w:tblGridChange w:id="0">
          <w:tblGrid>
            <w:gridCol w:w="907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PRÉ-PROJETO 2024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04">
      <w:pPr>
        <w:ind w:firstLine="426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72.0" w:type="dxa"/>
        <w:jc w:val="left"/>
        <w:tblInd w:w="-5.0" w:type="dxa"/>
        <w:tblLayout w:type="fixed"/>
        <w:tblLook w:val="0400"/>
      </w:tblPr>
      <w:tblGrid>
        <w:gridCol w:w="9072"/>
        <w:tblGridChange w:id="0">
          <w:tblGrid>
            <w:gridCol w:w="9072"/>
          </w:tblGrid>
        </w:tblGridChange>
      </w:tblGrid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5">
            <w:pPr>
              <w:spacing w:after="120" w:before="12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NOME: Wesley Hellstrom Ramos                                                 Nº 13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6">
            <w:pPr>
              <w:spacing w:after="120" w:before="12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7">
            <w:pPr>
              <w:spacing w:after="120" w:before="12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TELEFONE (55) 45 92001-2511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8">
            <w:pPr>
              <w:spacing w:after="120" w:before="12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E-MAIL wesleyhellstromramos@gmail.com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9">
            <w:pPr>
              <w:spacing w:after="120" w:before="12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CURSO: Informática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A">
            <w:pPr>
              <w:spacing w:after="120" w:before="12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TURMA: 4 Ano</w:t>
            </w:r>
          </w:p>
        </w:tc>
      </w:tr>
    </w:tbl>
    <w:p w:rsidR="00000000" w:rsidDel="00000000" w:rsidP="00000000" w:rsidRDefault="00000000" w:rsidRPr="00000000" w14:paraId="0000000B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ALUNO(s) É OBRIGATÓRIO EM ANEXO AO PRÉ-PROJETO, NO MÍNIMO UMA TELA DE INTERFACE (TELA PRINCIPAL) JUNTO AO </w:t>
      </w:r>
      <w:commentRangeStart w:id="0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PROJETO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TÍTULO</w:t>
      </w:r>
      <w:r w:rsidDel="00000000" w:rsidR="00000000" w:rsidRPr="00000000">
        <w:rPr>
          <w:rtl w:val="0"/>
        </w:rPr>
      </w:r>
    </w:p>
    <w:tbl>
      <w:tblPr>
        <w:tblStyle w:val="Table3"/>
        <w:tblW w:w="9072.0" w:type="dxa"/>
        <w:jc w:val="left"/>
        <w:tblInd w:w="-5.0" w:type="dxa"/>
        <w:tblLayout w:type="fixed"/>
        <w:tblLook w:val="0400"/>
      </w:tblPr>
      <w:tblGrid>
        <w:gridCol w:w="9072"/>
        <w:tblGridChange w:id="0">
          <w:tblGrid>
            <w:gridCol w:w="907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F">
            <w:pPr>
              <w:spacing w:after="120" w:before="12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Título do projeto: LR- La Resistencia</w:t>
            </w:r>
          </w:p>
        </w:tc>
      </w:tr>
    </w:tbl>
    <w:p w:rsidR="00000000" w:rsidDel="00000000" w:rsidP="00000000" w:rsidRDefault="00000000" w:rsidRPr="00000000" w14:paraId="00000010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INTRODUÇÃO                                                      </w:t>
      </w:r>
    </w:p>
    <w:tbl>
      <w:tblPr>
        <w:tblStyle w:val="Table4"/>
        <w:tblW w:w="9072.0" w:type="dxa"/>
        <w:jc w:val="left"/>
        <w:tblInd w:w="-5.0" w:type="dxa"/>
        <w:tblLayout w:type="fixed"/>
        <w:tblLook w:val="0400"/>
      </w:tblPr>
      <w:tblGrid>
        <w:gridCol w:w="9072"/>
        <w:tblGridChange w:id="0">
          <w:tblGrid>
            <w:gridCol w:w="9072"/>
          </w:tblGrid>
        </w:tblGridChange>
      </w:tblGrid>
      <w:tr>
        <w:trPr>
          <w:cantSplit w:val="0"/>
          <w:trHeight w:val="122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2">
            <w:pPr>
              <w:spacing w:line="36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 mundo está em constante transformação, impulsionado pela tecnologia que abre portas para novos modelos de negócios e impulsiona as vendas de maneira exponencial. O e-commerce conquista cada vez mais espaço nesse cenário, e as pesquisas comprovam seu crescimento acelerado. No mercado de comidas, essa realidade se torna ainda mais evidente, com a busca por delivery e compras online de alimentos e bebidas crescendo a cada dia (TURBAN; KING, 2004).</w:t>
            </w:r>
          </w:p>
          <w:p w:rsidR="00000000" w:rsidDel="00000000" w:rsidP="00000000" w:rsidRDefault="00000000" w:rsidRPr="00000000" w14:paraId="00000013">
            <w:pPr>
              <w:spacing w:line="36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spacing w:line="36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 e-commerce, ou comércio eletrônico, refere-se à compra e venda de produtos e serviços através de meios eletrônicos, principalmente a Internet (MENDONÇA, 2016). Com o avanço da tecnologia e a popularização dos dispositivos móveis, o e-commerce tem se tornado uma opção cada vez mais conveniente e atraente para os consumidores, especialmente no setor de alimentos.</w:t>
            </w:r>
          </w:p>
          <w:p w:rsidR="00000000" w:rsidDel="00000000" w:rsidP="00000000" w:rsidRDefault="00000000" w:rsidRPr="00000000" w14:paraId="00000015">
            <w:pPr>
              <w:spacing w:line="36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Diante dessa oportunidade, o Mercado La Resistência se coloca na vanguarda da inovação, reconhecendo a importância de se adaptar às novas necessidades dos clientes e oferecer uma experiência de compra completa e personalizada.</w:t>
            </w:r>
          </w:p>
          <w:p w:rsidR="00000000" w:rsidDel="00000000" w:rsidP="00000000" w:rsidRDefault="00000000" w:rsidRPr="00000000" w14:paraId="00000016">
            <w:pPr>
              <w:spacing w:line="36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spacing w:line="36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 Mercado La Resistência tem sua origem na década de 1980, quando foi fundado por uma família de imigrantes italianos apaixonados pela culinária. Desde então, a empresa se dedica a oferecer produtos alimentícios de alta qualidade, cultivados com técnicas tradicionais e criteriosamente selecionados. Com o advento do e-commerce, o Mercado La Resistência busca levar essa experiência única aos clientes em todo o país, por meio de uma plataforma online user-friendly e focada em design de experiência do usuário (UX) (KRUG, 2014).</w:t>
            </w:r>
          </w:p>
        </w:tc>
      </w:tr>
    </w:tbl>
    <w:p w:rsidR="00000000" w:rsidDel="00000000" w:rsidP="00000000" w:rsidRDefault="00000000" w:rsidRPr="00000000" w14:paraId="00000018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HIPÓTESE / SOLUÇÃO</w:t>
      </w:r>
    </w:p>
    <w:tbl>
      <w:tblPr>
        <w:tblStyle w:val="Table5"/>
        <w:tblW w:w="9072.0" w:type="dxa"/>
        <w:jc w:val="left"/>
        <w:tblInd w:w="-5.0" w:type="dxa"/>
        <w:tblLayout w:type="fixed"/>
        <w:tblLook w:val="0400"/>
      </w:tblPr>
      <w:tblGrid>
        <w:gridCol w:w="9072"/>
        <w:tblGridChange w:id="0">
          <w:tblGrid>
            <w:gridCol w:w="907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0">
            <w:pPr>
              <w:spacing w:line="36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 aumento exponencial no número de clientes e pedidos no La Resistencia, um mercado virtual de destaque, tem sobrecarregado os processos tradicionais de atendimento e logística, resultando em gargalos operacionais, atrasos nas entregas e insatisfação dos clientes (BARRIZZELLI et al., 2019). Essa situação compromete a capacidade da empresa de aproveitar plenamente o potencial de crescimento nesse setor em expansão.</w:t>
            </w:r>
          </w:p>
          <w:p w:rsidR="00000000" w:rsidDel="00000000" w:rsidP="00000000" w:rsidRDefault="00000000" w:rsidRPr="00000000" w14:paraId="00000021">
            <w:pPr>
              <w:spacing w:line="36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spacing w:line="36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Para solucionar esse problema, propomos o desenvolvimento de uma plataforma de e-commerce inovadora e escalável para o La Resistencia, que atuará como uma ponte eficiente entre os clientes e o mercado virtual. Essa solução visa otimizar o processo de realização de pedidos, proporcionando uma experiência de compra ágil e conveniente para os clientes, ao mesmo tempo em que aumenta a eficiência operacional e a capacidade de atendimento do La Resistencia (TURBAN; KING, 2004).</w:t>
            </w:r>
          </w:p>
          <w:p w:rsidR="00000000" w:rsidDel="00000000" w:rsidP="00000000" w:rsidRDefault="00000000" w:rsidRPr="00000000" w14:paraId="00000023">
            <w:pPr>
              <w:spacing w:line="360" w:lineRule="auto"/>
              <w:jc w:val="both"/>
              <w:rPr>
                <w:shd w:fill="auto" w:val="clear"/>
                <w:rPrChange w:author="Aparecida Ferreira" w:id="0" w:date="2024-03-15T08:53:00Z">
                  <w:rPr>
                    <w:rFonts w:ascii="Arial" w:cs="Arial" w:eastAsia="Arial" w:hAnsi="Arial"/>
                  </w:rPr>
                </w:rPrChange>
              </w:rPr>
              <w:pPrChange w:author="Aparecida Ferreira" w:id="0" w:date="2024-03-15T08:53:00Z">
                <w:pPr/>
              </w:pPrChange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Contará com as seguintes características-chave:</w:t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7"/>
              </w:numPr>
              <w:spacing w:line="360" w:lineRule="auto"/>
              <w:ind w:left="720" w:hanging="360"/>
              <w:jc w:val="both"/>
              <w:rPr>
                <w:rPrChange w:author="Aparecida Ferreira" w:id="1" w:date="2024-03-15T08:53:00Z">
                  <w:rPr>
                    <w:rFonts w:ascii="Arial" w:cs="Arial" w:eastAsia="Arial" w:hAnsi="Arial"/>
                  </w:rPr>
                </w:rPrChange>
              </w:rPr>
              <w:pPrChange w:author="Aparecida Ferreira" w:id="0" w:date="2024-03-15T08:53:00Z">
                <w:pPr>
                  <w:numPr>
                    <w:ilvl w:val="0"/>
                    <w:numId w:val="7"/>
                  </w:numPr>
                  <w:ind w:left="720" w:hanging="360"/>
                </w:pPr>
              </w:pPrChange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Interface intuitiva e amigável:</w:t>
            </w:r>
          </w:p>
          <w:p w:rsidR="00000000" w:rsidDel="00000000" w:rsidP="00000000" w:rsidRDefault="00000000" w:rsidRPr="00000000" w14:paraId="00000025">
            <w:pPr>
              <w:spacing w:line="360" w:lineRule="auto"/>
              <w:ind w:left="72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Os clientes poderão navegar facilmente pelo catálogo de produtos, selecionar itens desejados e realizar pedidos com apenas alguns cliques (KRUG, 2014).</w:t>
            </w:r>
          </w:p>
          <w:p w:rsidR="00000000" w:rsidDel="00000000" w:rsidP="00000000" w:rsidRDefault="00000000" w:rsidRPr="00000000" w14:paraId="00000026">
            <w:pPr>
              <w:spacing w:line="360" w:lineRule="auto"/>
              <w:ind w:left="720" w:firstLine="0"/>
              <w:jc w:val="both"/>
              <w:rPr>
                <w:shd w:fill="auto" w:val="clear"/>
                <w:rPrChange w:author="Aparecida Ferreira" w:id="2" w:date="2024-03-15T08:53:00Z">
                  <w:rPr>
                    <w:rFonts w:ascii="Arial" w:cs="Arial" w:eastAsia="Arial" w:hAnsi="Arial"/>
                  </w:rPr>
                </w:rPrChange>
              </w:rPr>
              <w:pPrChange w:author="Aparecida Ferreira" w:id="0" w:date="2024-03-15T08:53:00Z">
                <w:pPr>
                  <w:ind w:left="720" w:firstLine="0"/>
                </w:pPr>
              </w:pPrChange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 plataforma estará otimizada para dispositivos móveis, permitindo compras convenientes em qualquer lugar.</w:t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7"/>
              </w:numPr>
              <w:spacing w:line="360" w:lineRule="auto"/>
              <w:ind w:left="720" w:hanging="360"/>
              <w:jc w:val="both"/>
              <w:rPr>
                <w:rPrChange w:author="Aparecida Ferreira" w:id="3" w:date="2024-03-15T08:53:00Z">
                  <w:rPr>
                    <w:rFonts w:ascii="Arial" w:cs="Arial" w:eastAsia="Arial" w:hAnsi="Arial"/>
                  </w:rPr>
                </w:rPrChange>
              </w:rPr>
              <w:pPrChange w:author="Aparecida Ferreira" w:id="0" w:date="2024-03-15T08:53:00Z">
                <w:pPr>
                  <w:numPr>
                    <w:ilvl w:val="0"/>
                    <w:numId w:val="7"/>
                  </w:numPr>
                  <w:ind w:left="720" w:hanging="360"/>
                </w:pPr>
              </w:pPrChange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Integração com sistemas de gestão do mercado:</w:t>
            </w:r>
          </w:p>
          <w:p w:rsidR="00000000" w:rsidDel="00000000" w:rsidP="00000000" w:rsidRDefault="00000000" w:rsidRPr="00000000" w14:paraId="00000028">
            <w:pPr>
              <w:spacing w:line="360" w:lineRule="auto"/>
              <w:ind w:left="720" w:firstLine="0"/>
              <w:jc w:val="both"/>
              <w:rPr>
                <w:shd w:fill="auto" w:val="clear"/>
                <w:rPrChange w:author="Aparecida Ferreira" w:id="4" w:date="2024-03-15T08:53:00Z">
                  <w:rPr>
                    <w:rFonts w:ascii="Arial" w:cs="Arial" w:eastAsia="Arial" w:hAnsi="Arial"/>
                  </w:rPr>
                </w:rPrChange>
              </w:rPr>
              <w:pPrChange w:author="Aparecida Ferreira" w:id="0" w:date="2024-03-15T08:53:00Z">
                <w:pPr>
                  <w:ind w:left="720" w:firstLine="0"/>
                </w:pPr>
              </w:pPrChange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 plataforma será integrada aos sistemas de gerenciamento de estoque, processamento de pedidos e logística do mercado, garantindo uma sincronização perfeita e reduzindo erros manuais (SANTOS et al., 2019).</w:t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7"/>
              </w:numPr>
              <w:spacing w:line="360" w:lineRule="auto"/>
              <w:ind w:left="720" w:hanging="360"/>
              <w:jc w:val="both"/>
              <w:rPr>
                <w:rPrChange w:author="Aparecida Ferreira" w:id="5" w:date="2024-03-15T08:53:00Z">
                  <w:rPr>
                    <w:rFonts w:ascii="Arial" w:cs="Arial" w:eastAsia="Arial" w:hAnsi="Arial"/>
                  </w:rPr>
                </w:rPrChange>
              </w:rPr>
              <w:pPrChange w:author="Aparecida Ferreira" w:id="0" w:date="2024-03-15T08:53:00Z">
                <w:pPr>
                  <w:numPr>
                    <w:ilvl w:val="0"/>
                    <w:numId w:val="7"/>
                  </w:numPr>
                  <w:ind w:left="720" w:hanging="360"/>
                </w:pPr>
              </w:pPrChange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Escalabilidade robusta:</w:t>
            </w:r>
          </w:p>
          <w:p w:rsidR="00000000" w:rsidDel="00000000" w:rsidP="00000000" w:rsidRDefault="00000000" w:rsidRPr="00000000" w14:paraId="0000002A">
            <w:pPr>
              <w:spacing w:line="360" w:lineRule="auto"/>
              <w:ind w:left="720" w:firstLine="0"/>
              <w:jc w:val="both"/>
              <w:rPr>
                <w:shd w:fill="auto" w:val="clear"/>
                <w:rPrChange w:author="Aparecida Ferreira" w:id="6" w:date="2024-03-15T08:53:00Z">
                  <w:rPr>
                    <w:rFonts w:ascii="Arial" w:cs="Arial" w:eastAsia="Arial" w:hAnsi="Arial"/>
                  </w:rPr>
                </w:rPrChange>
              </w:rPr>
              <w:pPrChange w:author="Aparecida Ferreira" w:id="0" w:date="2024-03-15T08:53:00Z">
                <w:pPr>
                  <w:ind w:left="720" w:firstLine="0"/>
                </w:pPr>
              </w:pPrChange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 arquitetura da plataforma será projetada para lidar com picos de demanda e crescimento futuro, evitando gargalos operacionais e garantindo um atendimento ágil, mesmo com um grande volume de pedidos simultâneos (VAVRA, 1993).</w:t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7"/>
              </w:numPr>
              <w:spacing w:line="360" w:lineRule="auto"/>
              <w:ind w:left="720" w:hanging="360"/>
              <w:jc w:val="both"/>
              <w:rPr>
                <w:rPrChange w:author="Aparecida Ferreira" w:id="7" w:date="2024-03-15T08:53:00Z">
                  <w:rPr>
                    <w:rFonts w:ascii="Arial" w:cs="Arial" w:eastAsia="Arial" w:hAnsi="Arial"/>
                  </w:rPr>
                </w:rPrChange>
              </w:rPr>
              <w:pPrChange w:author="Aparecida Ferreira" w:id="0" w:date="2024-03-15T08:53:00Z">
                <w:pPr>
                  <w:numPr>
                    <w:ilvl w:val="0"/>
                    <w:numId w:val="7"/>
                  </w:numPr>
                  <w:ind w:left="720" w:hanging="360"/>
                </w:pPr>
              </w:pPrChange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Automação de processos:</w:t>
            </w:r>
          </w:p>
          <w:p w:rsidR="00000000" w:rsidDel="00000000" w:rsidP="00000000" w:rsidRDefault="00000000" w:rsidRPr="00000000" w14:paraId="0000002C">
            <w:pPr>
              <w:spacing w:line="360" w:lineRule="auto"/>
              <w:ind w:left="720" w:firstLine="0"/>
              <w:jc w:val="both"/>
              <w:rPr>
                <w:shd w:fill="auto" w:val="clear"/>
                <w:rPrChange w:author="Aparecida Ferreira" w:id="8" w:date="2024-03-15T08:53:00Z">
                  <w:rPr>
                    <w:rFonts w:ascii="Arial" w:cs="Arial" w:eastAsia="Arial" w:hAnsi="Arial"/>
                  </w:rPr>
                </w:rPrChange>
              </w:rPr>
              <w:pPrChange w:author="Aparecida Ferreira" w:id="0" w:date="2024-03-15T08:53:00Z">
                <w:pPr>
                  <w:ind w:left="720" w:firstLine="0"/>
                </w:pPr>
              </w:pPrChange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 plataforma automatiza várias etapas do processo de pedido, desde a seleção de itens pelos clientes até o encaminhamento para separação e entrega, reduzindo a necessidade de intervenção manual e aumentando a eficiência geral (SANTOS et al., 2019).</w:t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7"/>
              </w:numPr>
              <w:spacing w:line="360" w:lineRule="auto"/>
              <w:ind w:left="720" w:hanging="360"/>
              <w:jc w:val="both"/>
              <w:rPr>
                <w:rPrChange w:author="Aparecida Ferreira" w:id="9" w:date="2024-03-15T08:53:00Z">
                  <w:rPr>
                    <w:rFonts w:ascii="Arial" w:cs="Arial" w:eastAsia="Arial" w:hAnsi="Arial"/>
                  </w:rPr>
                </w:rPrChange>
              </w:rPr>
              <w:pPrChange w:author="Aparecida Ferreira" w:id="0" w:date="2024-03-15T08:53:00Z">
                <w:pPr>
                  <w:numPr>
                    <w:ilvl w:val="0"/>
                    <w:numId w:val="7"/>
                  </w:numPr>
                  <w:ind w:left="720" w:hanging="360"/>
                </w:pPr>
              </w:pPrChange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Rastreamento de pedidos em tempo real:</w:t>
            </w:r>
          </w:p>
          <w:p w:rsidR="00000000" w:rsidDel="00000000" w:rsidP="00000000" w:rsidRDefault="00000000" w:rsidRPr="00000000" w14:paraId="0000002E">
            <w:pPr>
              <w:spacing w:line="360" w:lineRule="auto"/>
              <w:ind w:left="720" w:firstLine="0"/>
              <w:jc w:val="both"/>
              <w:rPr>
                <w:shd w:fill="auto" w:val="clear"/>
                <w:rPrChange w:author="Aparecida Ferreira" w:id="10" w:date="2024-03-15T08:53:00Z">
                  <w:rPr>
                    <w:rFonts w:ascii="Arial" w:cs="Arial" w:eastAsia="Arial" w:hAnsi="Arial"/>
                  </w:rPr>
                </w:rPrChange>
              </w:rPr>
              <w:pPrChange w:author="Aparecida Ferreira" w:id="0" w:date="2024-03-15T08:53:00Z">
                <w:pPr>
                  <w:ind w:left="720" w:firstLine="0"/>
                </w:pPr>
              </w:pPrChange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Os clientes poderão acompanhar o status de seus pedidos em tempo real, desde a confirmação até a entrega, proporcionando transparência e tranquilidade durante o processo (ARAÚJO et al., 2021).</w:t>
            </w:r>
          </w:p>
          <w:p w:rsidR="00000000" w:rsidDel="00000000" w:rsidP="00000000" w:rsidRDefault="00000000" w:rsidRPr="00000000" w14:paraId="0000002F">
            <w:pPr>
              <w:spacing w:line="360" w:lineRule="auto"/>
              <w:jc w:val="both"/>
              <w:rPr>
                <w:shd w:fill="auto" w:val="clear"/>
                <w:rPrChange w:author="Aparecida Ferreira" w:id="11" w:date="2024-03-15T08:53:00Z">
                  <w:rPr>
                    <w:rFonts w:ascii="Arial" w:cs="Arial" w:eastAsia="Arial" w:hAnsi="Arial"/>
                  </w:rPr>
                </w:rPrChange>
              </w:rPr>
              <w:pPrChange w:author="Aparecida Ferreira" w:id="0" w:date="2024-03-15T08:53:00Z">
                <w:pPr/>
              </w:pPrChange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Ao implementar essa solução, espera-se obter as seguintes beneficios:</w:t>
            </w:r>
          </w:p>
          <w:p w:rsidR="00000000" w:rsidDel="00000000" w:rsidP="00000000" w:rsidRDefault="00000000" w:rsidRPr="00000000" w14:paraId="00000030">
            <w:pPr>
              <w:numPr>
                <w:ilvl w:val="0"/>
                <w:numId w:val="6"/>
              </w:numPr>
              <w:spacing w:line="360" w:lineRule="auto"/>
              <w:ind w:left="720" w:hanging="360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Aumento da produtividade e das vendas, graças à eficiência operacional aprimorada (VAVRA, 1993).</w:t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6"/>
              </w:numPr>
              <w:spacing w:line="360" w:lineRule="auto"/>
              <w:ind w:left="720" w:hanging="360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Maior satisfação e fidelização dos clientes, devido à experiência de compra simplificada e ao atendimento ágil (LIMA et al., 2021).</w:t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6"/>
              </w:numPr>
              <w:spacing w:line="360" w:lineRule="auto"/>
              <w:ind w:left="720" w:hanging="360"/>
              <w:jc w:val="both"/>
              <w:rPr>
                <w:rPrChange w:author="Aparecida Ferreira" w:id="12" w:date="2024-03-15T08:53:00Z">
                  <w:rPr>
                    <w:rFonts w:ascii="Arial" w:cs="Arial" w:eastAsia="Arial" w:hAnsi="Arial"/>
                  </w:rPr>
                </w:rPrChange>
              </w:rPr>
              <w:pPrChange w:author="Aparecida Ferreira" w:id="0" w:date="2024-03-15T08:53:00Z">
                <w:pPr>
                  <w:numPr>
                    <w:ilvl w:val="0"/>
                    <w:numId w:val="6"/>
                  </w:numPr>
                  <w:ind w:left="720" w:hanging="360"/>
                </w:pPr>
              </w:pPrChange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Vantagem competitiva no mercado de e-commerce, por oferecer uma solução inovadora e escalável (TURBAN; KING, 2004).</w:t>
            </w:r>
          </w:p>
        </w:tc>
      </w:tr>
    </w:tbl>
    <w:p w:rsidR="00000000" w:rsidDel="00000000" w:rsidP="00000000" w:rsidRDefault="00000000" w:rsidRPr="00000000" w14:paraId="00000033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right="1134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DISCIPLINAS ENVOLVIDAS</w:t>
      </w:r>
    </w:p>
    <w:tbl>
      <w:tblPr>
        <w:tblStyle w:val="Table6"/>
        <w:tblW w:w="9072.0" w:type="dxa"/>
        <w:jc w:val="left"/>
        <w:tblInd w:w="-5.0" w:type="dxa"/>
        <w:tblLayout w:type="fixed"/>
        <w:tblLook w:val="0400"/>
      </w:tblPr>
      <w:tblGrid>
        <w:gridCol w:w="9072"/>
        <w:tblGridChange w:id="0">
          <w:tblGrid>
            <w:gridCol w:w="907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7">
            <w:pPr>
              <w:spacing w:line="360" w:lineRule="auto"/>
              <w:jc w:val="both"/>
              <w:rPr>
                <w:shd w:fill="auto" w:val="clear"/>
                <w:rPrChange w:author="Aparecida Ferreira" w:id="13" w:date="2024-03-15T08:54:00Z">
                  <w:rPr>
                    <w:rFonts w:ascii="Arial" w:cs="Arial" w:eastAsia="Arial" w:hAnsi="Arial"/>
                  </w:rPr>
                </w:rPrChange>
              </w:rPr>
              <w:pPrChange w:author="Aparecida Ferreira" w:id="0" w:date="2024-03-15T08:54:00Z">
                <w:pPr/>
              </w:pPrChange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Análise de projetos e sistemas:  A análise de um projeto deverá evidenciar não só a sua viabilidade sob a ótica microeconômica, mas também como este se insere no contexto mais amplo, setorial e macroeconômico. Nesse sentido, avalia os aspectos microeconômicos sob a abordagem da inter-relação destes com os efeitos buscados em nível do planejamento.</w:t>
            </w:r>
          </w:p>
          <w:p w:rsidR="00000000" w:rsidDel="00000000" w:rsidP="00000000" w:rsidRDefault="00000000" w:rsidRPr="00000000" w14:paraId="00000038">
            <w:pPr>
              <w:spacing w:line="360" w:lineRule="auto"/>
              <w:jc w:val="both"/>
              <w:rPr>
                <w:shd w:fill="auto" w:val="clear"/>
                <w:rPrChange w:author="Aparecida Ferreira" w:id="14" w:date="2024-03-15T08:54:00Z">
                  <w:rPr>
                    <w:rFonts w:ascii="Arial" w:cs="Arial" w:eastAsia="Arial" w:hAnsi="Arial"/>
                  </w:rPr>
                </w:rPrChange>
              </w:rPr>
              <w:pPrChange w:author="Aparecida Ferreira" w:id="0" w:date="2024-03-15T08:54:00Z">
                <w:pPr/>
              </w:pPrChange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Banco de dados: O banco de dados é a organização e armazenagem de informações sobre um domínio específico. De forma mais simples, é o agrupamento de dados que tratam do mesmo assunto, e que precisam ser armazenados para segurança ou conferência futura</w:t>
            </w:r>
          </w:p>
          <w:p w:rsidR="00000000" w:rsidDel="00000000" w:rsidP="00000000" w:rsidRDefault="00000000" w:rsidRPr="00000000" w14:paraId="00000039">
            <w:pPr>
              <w:spacing w:line="360" w:lineRule="auto"/>
              <w:jc w:val="both"/>
              <w:rPr>
                <w:shd w:fill="auto" w:val="clear"/>
                <w:rPrChange w:author="Aparecida Ferreira" w:id="15" w:date="2024-03-15T08:54:00Z">
                  <w:rPr>
                    <w:rFonts w:ascii="Arial" w:cs="Arial" w:eastAsia="Arial" w:hAnsi="Arial"/>
                  </w:rPr>
                </w:rPrChange>
              </w:rPr>
              <w:pPrChange w:author="Aparecida Ferreira" w:id="0" w:date="2024-03-15T08:54:00Z">
                <w:pPr/>
              </w:pPrChange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Web design: Web design é a prática de criar e desenvolver a aparência visual e a estrutura de um site na internet. Envolve a combinação de elementos visuais, como layout, cores, tipografia, imagens e ícones, para criar uma experiência estética e funcional para os usuários que visitam o site.</w:t>
            </w:r>
          </w:p>
        </w:tc>
      </w:tr>
    </w:tbl>
    <w:p w:rsidR="00000000" w:rsidDel="00000000" w:rsidP="00000000" w:rsidRDefault="00000000" w:rsidRPr="00000000" w14:paraId="0000003A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OBJETIVO GERAL</w:t>
      </w:r>
    </w:p>
    <w:tbl>
      <w:tblPr>
        <w:tblStyle w:val="Table7"/>
        <w:tblW w:w="9072.0" w:type="dxa"/>
        <w:jc w:val="left"/>
        <w:tblInd w:w="-5.0" w:type="dxa"/>
        <w:tblLayout w:type="fixed"/>
        <w:tblLook w:val="0400"/>
      </w:tblPr>
      <w:tblGrid>
        <w:gridCol w:w="9072"/>
        <w:tblGridChange w:id="0">
          <w:tblGrid>
            <w:gridCol w:w="907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C">
            <w:pPr>
              <w:spacing w:line="360" w:lineRule="auto"/>
              <w:jc w:val="both"/>
              <w:rPr>
                <w:shd w:fill="auto" w:val="clear"/>
                <w:rPrChange w:author="Aparecida Ferreira" w:id="16" w:date="2024-03-15T08:54:00Z">
                  <w:rPr>
                    <w:rFonts w:ascii="Arial" w:cs="Arial" w:eastAsia="Arial" w:hAnsi="Arial"/>
                  </w:rPr>
                </w:rPrChange>
              </w:rPr>
              <w:pPrChange w:author="Aparecida Ferreira" w:id="0" w:date="2024-03-15T08:54:00Z">
                <w:pPr/>
              </w:pPrChange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Desenvolver um e-commerce completo para o Mercado La Resistencia que seja funcional, eficiente e que atenda às necessidades dos clientes, aumentando as vendas, fidelizando clientes e reduzindo custos.</w:t>
            </w:r>
          </w:p>
        </w:tc>
      </w:tr>
    </w:tbl>
    <w:p w:rsidR="00000000" w:rsidDel="00000000" w:rsidP="00000000" w:rsidRDefault="00000000" w:rsidRPr="00000000" w14:paraId="0000003D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OBJETIVOS ESPECÍFICOS</w:t>
      </w:r>
    </w:p>
    <w:tbl>
      <w:tblPr>
        <w:tblStyle w:val="Table8"/>
        <w:tblW w:w="9072.0" w:type="dxa"/>
        <w:jc w:val="left"/>
        <w:tblInd w:w="-5.0" w:type="dxa"/>
        <w:tblLayout w:type="fixed"/>
        <w:tblLook w:val="0400"/>
      </w:tblPr>
      <w:tblGrid>
        <w:gridCol w:w="9072"/>
        <w:tblGridChange w:id="0">
          <w:tblGrid>
            <w:gridCol w:w="907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rPr>
                <w:ins w:author="Aparecida Ferreira" w:id="17" w:date="2024-03-15T08:56:00Z"/>
                <w:rFonts w:ascii="Arial" w:cs="Arial" w:eastAsia="Arial" w:hAnsi="Arial"/>
              </w:rPr>
            </w:pPr>
            <w:ins w:author="Aparecida Ferreira" w:id="17" w:date="2024-03-15T08:56:00Z">
              <w:r w:rsidDel="00000000" w:rsidR="00000000" w:rsidRPr="00000000">
                <w:rPr>
                  <w:rFonts w:ascii="Arial" w:cs="Arial" w:eastAsia="Arial" w:hAnsi="Arial"/>
                  <w:rtl w:val="0"/>
                </w:rPr>
                <w:t xml:space="preserve">1. Ampliar o alcance e fidelizar clientes:</w:t>
              </w:r>
            </w:ins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spacing w:after="0" w:before="0" w:line="360" w:lineRule="auto"/>
              <w:ind w:left="720" w:right="0" w:hanging="360"/>
              <w:jc w:val="left"/>
              <w:rPr>
                <w:ins w:author="Aparecida Ferreira" w:id="17" w:date="2024-03-15T08:56:00Z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PrChange w:author="Aparecida Ferreira" w:id="19" w:date="2024-03-15T08:56:00Z">
                  <w:rPr/>
                </w:rPrChange>
              </w:rPr>
              <w:pPrChange w:author="Aparecida Ferreira" w:id="0" w:date="2024-03-15T08:56:00Z">
                <w:pPr/>
              </w:pPrChange>
            </w:pPr>
            <w:ins w:author="Aparecida Ferreira" w:id="17" w:date="2024-03-15T08:56:00Z">
              <w:r w:rsidDel="00000000" w:rsidR="00000000" w:rsidRPr="00000000">
                <w:rPr>
                  <w:rFonts w:ascii="Arial" w:cs="Arial" w:eastAsia="Arial" w:hAnsi="Arial"/>
                  <w:rtl w:val="0"/>
                </w:rPr>
                <w:t xml:space="preserve">Aumentar a base de clientes em 20% em 12 meses.</w:t>
              </w:r>
              <w:r w:rsidDel="00000000" w:rsidR="00000000" w:rsidRPr="00000000">
                <w:rPr>
                  <w:rtl w:val="0"/>
                </w:rPr>
              </w:r>
            </w:ins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spacing w:after="0" w:before="0" w:line="360" w:lineRule="auto"/>
              <w:ind w:left="720" w:right="0" w:hanging="360"/>
              <w:jc w:val="left"/>
              <w:rPr>
                <w:ins w:author="Aparecida Ferreira" w:id="17" w:date="2024-03-15T08:56:00Z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PrChange w:author="Aparecida Ferreira" w:id="20" w:date="2024-03-15T08:56:00Z">
                  <w:rPr/>
                </w:rPrChange>
              </w:rPr>
              <w:pPrChange w:author="Aparecida Ferreira" w:id="0" w:date="2024-03-15T08:56:00Z">
                <w:pPr/>
              </w:pPrChange>
            </w:pPr>
            <w:ins w:author="Aparecida Ferreira" w:id="17" w:date="2024-03-15T08:56:00Z">
              <w:r w:rsidDel="00000000" w:rsidR="00000000" w:rsidRPr="00000000">
                <w:rPr>
                  <w:rFonts w:ascii="Arial" w:cs="Arial" w:eastAsia="Arial" w:hAnsi="Arial"/>
                  <w:rtl w:val="0"/>
                  <w:rPrChange w:author="Aparecida Ferreira" w:id="18" w:date="2024-03-15T08:56:00Z">
                    <w:rPr>
                      <w:rFonts w:ascii="Arial" w:cs="Arial" w:eastAsia="Arial" w:hAnsi="Arial"/>
                    </w:rPr>
                  </w:rPrChange>
                </w:rPr>
                <w:t xml:space="preserve">Fidelizar 80% dos clientes online no primeiro ano.</w:t>
              </w:r>
              <w:r w:rsidDel="00000000" w:rsidR="00000000" w:rsidRPr="00000000">
                <w:rPr>
                  <w:rtl w:val="0"/>
                </w:rPr>
              </w:r>
            </w:ins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spacing w:after="160" w:before="0" w:line="360" w:lineRule="auto"/>
              <w:ind w:left="720" w:right="0" w:hanging="360"/>
              <w:jc w:val="left"/>
              <w:rPr>
                <w:ins w:author="Aparecida Ferreira" w:id="17" w:date="2024-03-15T08:56:00Z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PrChange w:author="Aparecida Ferreira" w:id="21" w:date="2024-03-15T08:56:00Z">
                  <w:rPr/>
                </w:rPrChange>
              </w:rPr>
              <w:pPrChange w:author="Aparecida Ferreira" w:id="0" w:date="2024-03-15T08:56:00Z">
                <w:pPr/>
              </w:pPrChange>
            </w:pPr>
            <w:ins w:author="Aparecida Ferreira" w:id="17" w:date="2024-03-15T08:56:00Z">
              <w:r w:rsidDel="00000000" w:rsidR="00000000" w:rsidRPr="00000000">
                <w:rPr>
                  <w:rFonts w:ascii="Arial" w:cs="Arial" w:eastAsia="Arial" w:hAnsi="Arial"/>
                  <w:rtl w:val="0"/>
                </w:rPr>
                <w:t xml:space="preserve">Reduzir a taxa de juros em 5% em 6 meses.</w:t>
              </w:r>
              <w:r w:rsidDel="00000000" w:rsidR="00000000" w:rsidRPr="00000000">
                <w:rPr>
                  <w:rtl w:val="0"/>
                </w:rPr>
              </w:r>
            </w:ins>
          </w:p>
          <w:p w:rsidR="00000000" w:rsidDel="00000000" w:rsidP="00000000" w:rsidRDefault="00000000" w:rsidRPr="00000000" w14:paraId="00000043">
            <w:pPr>
              <w:rPr>
                <w:ins w:author="Aparecida Ferreira" w:id="17" w:date="2024-03-15T08:56:00Z"/>
                <w:rFonts w:ascii="Arial" w:cs="Arial" w:eastAsia="Arial" w:hAnsi="Arial"/>
              </w:rPr>
            </w:pPr>
            <w:ins w:author="Aparecida Ferreira" w:id="17" w:date="2024-03-15T08:56:00Z">
              <w:r w:rsidDel="00000000" w:rsidR="00000000" w:rsidRPr="00000000">
                <w:rPr>
                  <w:rFonts w:ascii="Arial" w:cs="Arial" w:eastAsia="Arial" w:hAnsi="Arial"/>
                  <w:rtl w:val="0"/>
                </w:rPr>
                <w:t xml:space="preserve">2. Melhorar a experiência de compra:</w:t>
              </w:r>
            </w:ins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spacing w:after="0" w:before="0" w:line="360" w:lineRule="auto"/>
              <w:ind w:left="720" w:right="0" w:hanging="360"/>
              <w:jc w:val="left"/>
              <w:rPr>
                <w:ins w:author="Aparecida Ferreira" w:id="17" w:date="2024-03-15T08:56:00Z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PrChange w:author="Aparecida Ferreira" w:id="23" w:date="2024-03-15T08:57:00Z">
                  <w:rPr/>
                </w:rPrChange>
              </w:rPr>
              <w:pPrChange w:author="Aparecida Ferreira" w:id="0" w:date="2024-03-15T08:57:00Z">
                <w:pPr/>
              </w:pPrChange>
            </w:pPr>
            <w:ins w:author="Aparecida Ferreira" w:id="17" w:date="2024-03-15T08:56:00Z">
              <w:r w:rsidDel="00000000" w:rsidR="00000000" w:rsidRPr="00000000">
                <w:rPr>
                  <w:rFonts w:ascii="Arial" w:cs="Arial" w:eastAsia="Arial" w:hAnsi="Arial"/>
                  <w:rtl w:val="0"/>
                  <w:rPrChange w:author="Aparecida Ferreira" w:id="22" w:date="2024-03-15T08:57:00Z">
                    <w:rPr/>
                  </w:rPrChange>
                </w:rPr>
                <w:t xml:space="preserve">Reduzir o tempo médio de compra em 10%.</w:t>
              </w:r>
            </w:ins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spacing w:after="0" w:before="0" w:line="360" w:lineRule="auto"/>
              <w:ind w:left="720" w:right="0" w:hanging="360"/>
              <w:jc w:val="left"/>
              <w:rPr>
                <w:ins w:author="Aparecida Ferreira" w:id="17" w:date="2024-03-15T08:56:00Z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PrChange w:author="Aparecida Ferreira" w:id="24" w:date="2024-03-15T08:57:00Z">
                  <w:rPr/>
                </w:rPrChange>
              </w:rPr>
              <w:pPrChange w:author="Aparecida Ferreira" w:id="0" w:date="2024-03-15T08:57:00Z">
                <w:pPr/>
              </w:pPrChange>
            </w:pPr>
            <w:ins w:author="Aparecida Ferreira" w:id="17" w:date="2024-03-15T08:56:00Z">
              <w:r w:rsidDel="00000000" w:rsidR="00000000" w:rsidRPr="00000000">
                <w:rPr>
                  <w:rFonts w:ascii="Arial" w:cs="Arial" w:eastAsia="Arial" w:hAnsi="Arial"/>
                  <w:rtl w:val="0"/>
                  <w:rPrChange w:author="Aparecida Ferreira" w:id="22" w:date="2024-03-15T08:57:00Z">
                    <w:rPr/>
                  </w:rPrChange>
                </w:rPr>
                <w:t xml:space="preserve">Aumentar a taxa de conversão de vendas em 5%.</w:t>
              </w:r>
            </w:ins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spacing w:after="160" w:before="0" w:line="360" w:lineRule="auto"/>
              <w:ind w:left="720" w:right="0" w:hanging="360"/>
              <w:jc w:val="left"/>
              <w:rPr>
                <w:ins w:author="Aparecida Ferreira" w:id="17" w:date="2024-03-15T08:56:00Z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PrChange w:author="Aparecida Ferreira" w:id="25" w:date="2024-03-15T08:57:00Z">
                  <w:rPr/>
                </w:rPrChange>
              </w:rPr>
              <w:pPrChange w:author="Aparecida Ferreira" w:id="0" w:date="2024-03-15T08:57:00Z">
                <w:pPr/>
              </w:pPrChange>
            </w:pPr>
            <w:ins w:author="Aparecida Ferreira" w:id="17" w:date="2024-03-15T08:56:00Z">
              <w:r w:rsidDel="00000000" w:rsidR="00000000" w:rsidRPr="00000000">
                <w:rPr>
                  <w:rFonts w:ascii="Arial" w:cs="Arial" w:eastAsia="Arial" w:hAnsi="Arial"/>
                  <w:rtl w:val="0"/>
                  <w:rPrChange w:author="Aparecida Ferreira" w:id="22" w:date="2024-03-15T08:57:00Z">
                    <w:rPr/>
                  </w:rPrChange>
                </w:rPr>
                <w:t xml:space="preserve">Obter uma avaliação de satisfação do cliente de 4,5 estrelas.</w:t>
              </w:r>
            </w:ins>
          </w:p>
          <w:p w:rsidR="00000000" w:rsidDel="00000000" w:rsidP="00000000" w:rsidRDefault="00000000" w:rsidRPr="00000000" w14:paraId="00000047">
            <w:pPr>
              <w:rPr>
                <w:ins w:author="Aparecida Ferreira" w:id="17" w:date="2024-03-15T08:56:00Z"/>
                <w:rFonts w:ascii="Arial" w:cs="Arial" w:eastAsia="Arial" w:hAnsi="Arial"/>
              </w:rPr>
            </w:pPr>
            <w:ins w:author="Aparecida Ferreira" w:id="17" w:date="2024-03-15T08:56:00Z">
              <w:r w:rsidDel="00000000" w:rsidR="00000000" w:rsidRPr="00000000">
                <w:rPr>
                  <w:rtl w:val="0"/>
                </w:rPr>
              </w:r>
            </w:ins>
          </w:p>
          <w:p w:rsidR="00000000" w:rsidDel="00000000" w:rsidP="00000000" w:rsidRDefault="00000000" w:rsidRPr="00000000" w14:paraId="00000048">
            <w:pPr>
              <w:rPr>
                <w:ins w:author="Aparecida Ferreira" w:id="17" w:date="2024-03-15T08:56:00Z"/>
                <w:rFonts w:ascii="Arial" w:cs="Arial" w:eastAsia="Arial" w:hAnsi="Arial"/>
              </w:rPr>
            </w:pPr>
            <w:ins w:author="Aparecida Ferreira" w:id="17" w:date="2024-03-15T08:56:00Z">
              <w:r w:rsidDel="00000000" w:rsidR="00000000" w:rsidRPr="00000000">
                <w:rPr>
                  <w:rtl w:val="0"/>
                </w:rPr>
              </w:r>
            </w:ins>
          </w:p>
          <w:p w:rsidR="00000000" w:rsidDel="00000000" w:rsidP="00000000" w:rsidRDefault="00000000" w:rsidRPr="00000000" w14:paraId="00000049">
            <w:pPr>
              <w:rPr>
                <w:ins w:author="Aparecida Ferreira" w:id="17" w:date="2024-03-15T08:56:00Z"/>
                <w:rFonts w:ascii="Arial" w:cs="Arial" w:eastAsia="Arial" w:hAnsi="Arial"/>
              </w:rPr>
            </w:pPr>
            <w:ins w:author="Aparecida Ferreira" w:id="17" w:date="2024-03-15T08:56:00Z">
              <w:r w:rsidDel="00000000" w:rsidR="00000000" w:rsidRPr="00000000">
                <w:rPr>
                  <w:rFonts w:ascii="Arial" w:cs="Arial" w:eastAsia="Arial" w:hAnsi="Arial"/>
                  <w:rtl w:val="0"/>
                </w:rPr>
                <w:t xml:space="preserve">3. Otimizar processos e reduzir custos:</w:t>
              </w:r>
            </w:ins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spacing w:after="0" w:before="0" w:line="360" w:lineRule="auto"/>
              <w:ind w:left="720" w:right="0" w:hanging="360"/>
              <w:jc w:val="left"/>
              <w:rPr>
                <w:ins w:author="Aparecida Ferreira" w:id="17" w:date="2024-03-15T08:56:00Z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PrChange w:author="Aparecida Ferreira" w:id="27" w:date="2024-03-15T08:57:00Z">
                  <w:rPr/>
                </w:rPrChange>
              </w:rPr>
              <w:pPrChange w:author="Aparecida Ferreira" w:id="0" w:date="2024-03-15T08:57:00Z">
                <w:pPr/>
              </w:pPrChange>
            </w:pPr>
            <w:ins w:author="Aparecida Ferreira" w:id="17" w:date="2024-03-15T08:56:00Z">
              <w:r w:rsidDel="00000000" w:rsidR="00000000" w:rsidRPr="00000000">
                <w:rPr>
                  <w:rFonts w:ascii="Arial" w:cs="Arial" w:eastAsia="Arial" w:hAnsi="Arial"/>
                  <w:rtl w:val="0"/>
                  <w:rPrChange w:author="Aparecida Ferreira" w:id="26" w:date="2024-03-15T08:57:00Z">
                    <w:rPr/>
                  </w:rPrChange>
                </w:rPr>
                <w:t xml:space="preserve">Reduzir o custo de processamento de pedidos em 10%.</w:t>
              </w:r>
            </w:ins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spacing w:after="0" w:before="0" w:line="360" w:lineRule="auto"/>
              <w:ind w:left="720" w:right="0" w:hanging="360"/>
              <w:jc w:val="left"/>
              <w:rPr>
                <w:ins w:author="Aparecida Ferreira" w:id="17" w:date="2024-03-15T08:56:00Z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PrChange w:author="Aparecida Ferreira" w:id="28" w:date="2024-03-15T08:57:00Z">
                  <w:rPr/>
                </w:rPrChange>
              </w:rPr>
              <w:pPrChange w:author="Aparecida Ferreira" w:id="0" w:date="2024-03-15T08:57:00Z">
                <w:pPr/>
              </w:pPrChange>
            </w:pPr>
            <w:ins w:author="Aparecida Ferreira" w:id="17" w:date="2024-03-15T08:56:00Z">
              <w:r w:rsidDel="00000000" w:rsidR="00000000" w:rsidRPr="00000000">
                <w:rPr>
                  <w:rFonts w:ascii="Arial" w:cs="Arial" w:eastAsia="Arial" w:hAnsi="Arial"/>
                  <w:rtl w:val="0"/>
                  <w:rPrChange w:author="Aparecida Ferreira" w:id="26" w:date="2024-03-15T08:57:00Z">
                    <w:rPr/>
                  </w:rPrChange>
                </w:rPr>
                <w:t xml:space="preserve">Diminuir o tempo de entrega em 2 dias.</w:t>
              </w:r>
            </w:ins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spacing w:after="160" w:before="0" w:line="360" w:lineRule="auto"/>
              <w:ind w:left="720" w:right="0" w:hanging="360"/>
              <w:jc w:val="left"/>
              <w:rPr>
                <w:ins w:author="Aparecida Ferreira" w:id="17" w:date="2024-03-15T08:56:00Z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PrChange w:author="Aparecida Ferreira" w:id="29" w:date="2024-03-15T08:57:00Z">
                  <w:rPr/>
                </w:rPrChange>
              </w:rPr>
              <w:pPrChange w:author="Aparecida Ferreira" w:id="0" w:date="2024-03-15T08:57:00Z">
                <w:pPr/>
              </w:pPrChange>
            </w:pPr>
            <w:ins w:author="Aparecida Ferreira" w:id="17" w:date="2024-03-15T08:56:00Z">
              <w:r w:rsidDel="00000000" w:rsidR="00000000" w:rsidRPr="00000000">
                <w:rPr>
                  <w:rFonts w:ascii="Arial" w:cs="Arial" w:eastAsia="Arial" w:hAnsi="Arial"/>
                  <w:rtl w:val="0"/>
                  <w:rPrChange w:author="Aparecida Ferreira" w:id="26" w:date="2024-03-15T08:57:00Z">
                    <w:rPr/>
                  </w:rPrChange>
                </w:rPr>
                <w:t xml:space="preserve">Automatizar 3 tarefas manuais no processo de pedidos.</w:t>
              </w:r>
            </w:ins>
          </w:p>
          <w:p w:rsidR="00000000" w:rsidDel="00000000" w:rsidP="00000000" w:rsidRDefault="00000000" w:rsidRPr="00000000" w14:paraId="0000004D">
            <w:pPr>
              <w:spacing w:line="360" w:lineRule="auto"/>
              <w:rPr>
                <w:ins w:author="Aparecida Ferreira" w:id="17" w:date="2024-03-15T08:56:00Z"/>
                <w:rFonts w:ascii="Arial" w:cs="Arial" w:eastAsia="Arial" w:hAnsi="Arial"/>
                <w:shd w:fill="auto" w:val="clear"/>
                <w:rPrChange w:author="Aparecida Ferreira" w:id="30" w:date="2024-03-15T08:57:00Z">
                  <w:rPr/>
                </w:rPrChange>
              </w:rPr>
              <w:pPrChange w:author="Aparecida Ferreira" w:id="0" w:date="2024-03-15T08:57:00Z">
                <w:pPr/>
              </w:pPrChange>
            </w:pPr>
            <w:ins w:author="Aparecida Ferreira" w:id="17" w:date="2024-03-15T08:56:00Z">
              <w:r w:rsidDel="00000000" w:rsidR="00000000" w:rsidRPr="00000000">
                <w:rPr>
                  <w:rFonts w:ascii="Arial" w:cs="Arial" w:eastAsia="Arial" w:hAnsi="Arial"/>
                  <w:rtl w:val="0"/>
                  <w:rPrChange w:author="Aparecida Ferreira" w:id="26" w:date="2024-03-15T08:57:00Z">
                    <w:rPr/>
                  </w:rPrChange>
                </w:rPr>
                <w:t xml:space="preserve">4. Aumentar a competitividade e fortalecer a marca:</w:t>
              </w:r>
            </w:ins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spacing w:after="0" w:before="0" w:line="360" w:lineRule="auto"/>
              <w:ind w:left="720" w:right="0" w:hanging="360"/>
              <w:jc w:val="left"/>
              <w:rPr>
                <w:ins w:author="Aparecida Ferreira" w:id="17" w:date="2024-03-15T08:56:00Z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PrChange w:author="Aparecida Ferreira" w:id="31" w:date="2024-03-15T08:58:00Z">
                  <w:rPr/>
                </w:rPrChange>
              </w:rPr>
              <w:pPrChange w:author="Aparecida Ferreira" w:id="0" w:date="2024-03-15T08:58:00Z">
                <w:pPr/>
              </w:pPrChange>
            </w:pPr>
            <w:ins w:author="Aparecida Ferreira" w:id="17" w:date="2024-03-15T08:56:00Z">
              <w:r w:rsidDel="00000000" w:rsidR="00000000" w:rsidRPr="00000000">
                <w:rPr>
                  <w:rFonts w:ascii="Arial" w:cs="Arial" w:eastAsia="Arial" w:hAnsi="Arial"/>
                  <w:rtl w:val="0"/>
                  <w:rPrChange w:author="Aparecida Ferreira" w:id="26" w:date="2024-03-15T08:57:00Z">
                    <w:rPr/>
                  </w:rPrChange>
                </w:rPr>
                <w:t xml:space="preserve">Aumentar a participação de mercado em 3% em 3 anos.</w:t>
              </w:r>
            </w:ins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spacing w:after="0" w:before="0" w:line="360" w:lineRule="auto"/>
              <w:ind w:left="720" w:right="0" w:hanging="360"/>
              <w:jc w:val="left"/>
              <w:rPr>
                <w:ins w:author="Aparecida Ferreira" w:id="17" w:date="2024-03-15T08:56:00Z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PrChange w:author="Aparecida Ferreira" w:id="32" w:date="2024-03-15T08:58:00Z">
                  <w:rPr/>
                </w:rPrChange>
              </w:rPr>
              <w:pPrChange w:author="Aparecida Ferreira" w:id="0" w:date="2024-03-15T08:58:00Z">
                <w:pPr/>
              </w:pPrChange>
            </w:pPr>
            <w:ins w:author="Aparecida Ferreira" w:id="17" w:date="2024-03-15T08:56:00Z">
              <w:r w:rsidDel="00000000" w:rsidR="00000000" w:rsidRPr="00000000">
                <w:rPr>
                  <w:rFonts w:ascii="Arial" w:cs="Arial" w:eastAsia="Arial" w:hAnsi="Arial"/>
                  <w:rtl w:val="0"/>
                  <w:rPrChange w:author="Aparecida Ferreira" w:id="26" w:date="2024-03-15T08:57:00Z">
                    <w:rPr/>
                  </w:rPrChange>
                </w:rPr>
                <w:t xml:space="preserve">Posicionar o Mercado La Resistência como referência em vendas online de comidas.</w:t>
              </w:r>
            </w:ins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spacing w:after="160" w:before="0" w:line="360" w:lineRule="auto"/>
              <w:ind w:left="720" w:right="0" w:hanging="360"/>
              <w:jc w:val="left"/>
              <w:rPr>
                <w:ins w:author="Aparecida Ferreira" w:id="17" w:date="2024-03-15T08:56:00Z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PrChange w:author="Aparecida Ferreira" w:id="33" w:date="2024-03-15T08:58:00Z">
                  <w:rPr/>
                </w:rPrChange>
              </w:rPr>
              <w:pPrChange w:author="Aparecida Ferreira" w:id="0" w:date="2024-03-15T08:58:00Z">
                <w:pPr/>
              </w:pPrChange>
            </w:pPr>
            <w:ins w:author="Aparecida Ferreira" w:id="17" w:date="2024-03-15T08:56:00Z">
              <w:r w:rsidDel="00000000" w:rsidR="00000000" w:rsidRPr="00000000">
                <w:rPr>
                  <w:rFonts w:ascii="Arial" w:cs="Arial" w:eastAsia="Arial" w:hAnsi="Arial"/>
                  <w:rtl w:val="0"/>
                  <w:rPrChange w:author="Aparecida Ferreira" w:id="26" w:date="2024-03-15T08:57:00Z">
                    <w:rPr/>
                  </w:rPrChange>
                </w:rPr>
                <w:t xml:space="preserve">Fortalecer a imagem da marca como inovadora e eficiente.</w:t>
              </w:r>
            </w:ins>
          </w:p>
          <w:p w:rsidR="00000000" w:rsidDel="00000000" w:rsidP="00000000" w:rsidRDefault="00000000" w:rsidRPr="00000000" w14:paraId="00000051">
            <w:pPr>
              <w:rPr>
                <w:ins w:author="Aparecida Ferreira" w:id="17" w:date="2024-03-15T08:56:00Z"/>
                <w:rFonts w:ascii="Arial" w:cs="Arial" w:eastAsia="Arial" w:hAnsi="Arial"/>
              </w:rPr>
            </w:pPr>
            <w:ins w:author="Aparecida Ferreira" w:id="17" w:date="2024-03-15T08:56:00Z">
              <w:r w:rsidDel="00000000" w:rsidR="00000000" w:rsidRPr="00000000">
                <w:rPr>
                  <w:rFonts w:ascii="Arial" w:cs="Arial" w:eastAsia="Arial" w:hAnsi="Arial"/>
                  <w:rtl w:val="0"/>
                </w:rPr>
                <w:t xml:space="preserve">5. Coletar e analisar dados para tomar decisões estratégicas:</w:t>
              </w:r>
            </w:ins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spacing w:after="0" w:before="0" w:line="360" w:lineRule="auto"/>
              <w:ind w:left="720" w:right="0" w:hanging="360"/>
              <w:jc w:val="left"/>
              <w:rPr>
                <w:ins w:author="Aparecida Ferreira" w:id="17" w:date="2024-03-15T08:56:00Z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PrChange w:author="Aparecida Ferreira" w:id="35" w:date="2024-03-15T08:58:00Z">
                  <w:rPr/>
                </w:rPrChange>
              </w:rPr>
              <w:pPrChange w:author="Aparecida Ferreira" w:id="0" w:date="2024-03-15T08:58:00Z">
                <w:pPr/>
              </w:pPrChange>
            </w:pPr>
            <w:ins w:author="Aparecida Ferreira" w:id="17" w:date="2024-03-15T08:56:00Z">
              <w:r w:rsidDel="00000000" w:rsidR="00000000" w:rsidRPr="00000000">
                <w:rPr>
                  <w:rFonts w:ascii="Arial" w:cs="Arial" w:eastAsia="Arial" w:hAnsi="Arial"/>
                  <w:rtl w:val="0"/>
                  <w:rPrChange w:author="Aparecida Ferreira" w:id="34" w:date="2024-03-15T08:58:00Z">
                    <w:rPr/>
                  </w:rPrChange>
                </w:rPr>
                <w:t xml:space="preserve">Coletar dados sobre o comportamento dos clientes online.</w:t>
              </w:r>
            </w:ins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spacing w:after="160" w:before="0" w:line="36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pPrChange w:author="Aparecida Ferreira" w:id="0" w:date="2024-03-15T08:58:00Z">
                <w:pPr>
                  <w:keepNext w:val="0"/>
                  <w:keepLines w:val="0"/>
                  <w:pageBreakBefore w:val="0"/>
                  <w:widowControl w:val="1"/>
                  <w:numPr>
                    <w:ilvl w:val="0"/>
                    <w:numId w:val="5"/>
                  </w:numPr>
                  <w:spacing w:after="160" w:before="0" w:line="360" w:lineRule="auto"/>
                  <w:ind w:left="720" w:right="0" w:hanging="360"/>
                  <w:jc w:val="left"/>
                </w:pPr>
              </w:pPrChange>
            </w:pPr>
            <w:ins w:author="Aparecida Ferreira" w:id="17" w:date="2024-03-15T08:56:00Z">
              <w:r w:rsidDel="00000000" w:rsidR="00000000" w:rsidRPr="00000000">
                <w:rPr>
                  <w:rFonts w:ascii="Arial" w:cs="Arial" w:eastAsia="Arial" w:hAnsi="Arial"/>
                  <w:rtl w:val="0"/>
                  <w:rPrChange w:author="Aparecida Ferreira" w:id="34" w:date="2024-03-15T08:58:00Z">
                    <w:rPr/>
                  </w:rPrChange>
                </w:rPr>
                <w:t xml:space="preserve">Analisar os dados para identificar oportunidades de melhoria.</w:t>
              </w:r>
            </w:ins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4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</w:p>
    <w:p w:rsidR="00000000" w:rsidDel="00000000" w:rsidP="00000000" w:rsidRDefault="00000000" w:rsidRPr="00000000" w14:paraId="00000056">
      <w:pPr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PROCEDIMENTOS METODOLÓGICOS</w:t>
      </w:r>
    </w:p>
    <w:tbl>
      <w:tblPr>
        <w:tblStyle w:val="Table9"/>
        <w:tblW w:w="9072.0" w:type="dxa"/>
        <w:jc w:val="left"/>
        <w:tblInd w:w="-5.0" w:type="dxa"/>
        <w:tblLayout w:type="fixed"/>
        <w:tblLook w:val="0400"/>
      </w:tblPr>
      <w:tblGrid>
        <w:gridCol w:w="9072"/>
        <w:tblGridChange w:id="0">
          <w:tblGrid>
            <w:gridCol w:w="907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7">
            <w:pPr>
              <w:spacing w:line="360" w:lineRule="auto"/>
              <w:jc w:val="both"/>
              <w:rPr>
                <w:rPrChange w:author="Aparecida Ferreira" w:id="37" w:date="2024-03-15T08:59:00Z">
                  <w:rPr/>
                </w:rPrChange>
              </w:rPr>
              <w:pPrChange w:author="Aparecida Ferreira" w:id="0" w:date="2024-03-15T08:59:00Z">
                <w:pPr>
                  <w:numPr>
                    <w:ilvl w:val="0"/>
                    <w:numId w:val="8"/>
                  </w:numPr>
                  <w:spacing w:line="360" w:lineRule="auto"/>
                  <w:ind w:left="720" w:hanging="360"/>
                </w:pPr>
              </w:pPrChange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 acordo com Luiz Carlos (2006), o referencial teórico será o responsável por fazer a ligação dos estudos, pesquisas e documentos profundos em ligação direta com a temática do projeto. A busca de diversas fontes transcritas para a visão e explicação direta do autor, construindo a base teórica e a ligação da temática com o objetivo específico, abrindo portas para novos saberes.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spacing w:line="360" w:lineRule="auto"/>
              <w:jc w:val="both"/>
              <w:rPr>
                <w:rPrChange w:author="Aparecida Ferreira" w:id="38" w:date="2024-03-15T09:00:00Z">
                  <w:rPr/>
                </w:rPrChange>
              </w:rPr>
              <w:pPrChange w:author="Aparecida Ferreira" w:id="0" w:date="2024-03-15T09:00:00Z">
                <w:pPr>
                  <w:numPr>
                    <w:ilvl w:val="0"/>
                    <w:numId w:val="8"/>
                  </w:numPr>
                  <w:spacing w:line="360" w:lineRule="auto"/>
                  <w:ind w:left="720" w:hanging="360"/>
                </w:pPr>
              </w:pPrChange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Neste projeto, o referencial metodológico baseado na construção de um e-commerce para o mercado La Resistencia, e teremos como seus principais componentes: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spacing w:line="360" w:lineRule="auto"/>
              <w:jc w:val="both"/>
              <w:rPr>
                <w:rPrChange w:author="Aparecida Ferreira" w:id="39" w:date="2024-03-15T09:00:00Z">
                  <w:rPr/>
                </w:rPrChange>
              </w:rPr>
              <w:pPrChange w:author="Aparecida Ferreira" w:id="0" w:date="2024-03-15T09:00:00Z">
                <w:pPr>
                  <w:numPr>
                    <w:ilvl w:val="0"/>
                    <w:numId w:val="8"/>
                  </w:numPr>
                  <w:spacing w:line="360" w:lineRule="auto"/>
                  <w:ind w:left="720" w:hanging="360"/>
                </w:pPr>
              </w:pPrChange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Pesquisa Bibliográfica: Análise aprofundada de estudos de caso sobre e-commerces bem-sucedidos no mercado de alimentos e mercearia, tendências e comportamento do consumidor nesse setor, bem como revisão de literatura sobre design de experiência do usuário (UX) e melhores práticas em plataformas de e-commerce.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spacing w:line="360" w:lineRule="auto"/>
              <w:jc w:val="both"/>
              <w:rPr>
                <w:rPrChange w:author="Aparecida Ferreira" w:id="40" w:date="2024-03-15T09:01:00Z">
                  <w:rPr/>
                </w:rPrChange>
              </w:rPr>
              <w:pPrChange w:author="Aparecida Ferreira" w:id="0" w:date="2024-03-15T09:01:00Z">
                <w:pPr>
                  <w:numPr>
                    <w:ilvl w:val="0"/>
                    <w:numId w:val="8"/>
                  </w:numPr>
                  <w:spacing w:line="360" w:lineRule="auto"/>
                  <w:ind w:left="720" w:hanging="360"/>
                </w:pPr>
              </w:pPrChange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Entrevistas: Serão realizadas entrevistas com os proprietários/gestores do La Resistencia para entender desafios, oportunidades e expectativas em relação ao desenvolvimento do e-commerce. Também serão entrevistados especialistas em e-commerce de alimentos e profissionais de TI para obter insights valiosos sobre o desenvolvimento da plataforma.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spacing w:line="360" w:lineRule="auto"/>
              <w:jc w:val="both"/>
              <w:rPr>
                <w:rPrChange w:author="Aparecida Ferreira" w:id="41" w:date="2024-03-15T09:01:00Z">
                  <w:rPr/>
                </w:rPrChange>
              </w:rPr>
              <w:pPrChange w:author="Aparecida Ferreira" w:id="0" w:date="2024-03-15T09:01:00Z">
                <w:pPr>
                  <w:numPr>
                    <w:ilvl w:val="0"/>
                    <w:numId w:val="8"/>
                  </w:numPr>
                  <w:spacing w:line="360" w:lineRule="auto"/>
                  <w:ind w:left="720" w:hanging="360"/>
                </w:pPr>
              </w:pPrChange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Levantamento de Necessidades: Será feita uma análise minuciosa dos requisitos funcionais e não funcionais do e-commerce do La Resistencia, definindo a arquitetura do sistema, incluindo catálogo de produtos, carrinho de compras, integração de pagamentos, rastreamento de pedidos, entre outros aspectos. Também será identificado o conjunto de tecnologias e ferramentas necessárias para o desenvolvimento da plataforma, bem como o planejamento da estratégia de marketing digital.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spacing w:line="360" w:lineRule="auto"/>
              <w:jc w:val="both"/>
              <w:rPr>
                <w:rPrChange w:author="Aparecida Ferreira" w:id="42" w:date="2024-03-15T09:01:00Z">
                  <w:rPr/>
                </w:rPrChange>
              </w:rPr>
              <w:pPrChange w:author="Aparecida Ferreira" w:id="0" w:date="2024-03-15T09:01:00Z">
                <w:pPr>
                  <w:numPr>
                    <w:ilvl w:val="0"/>
                    <w:numId w:val="8"/>
                  </w:numPr>
                  <w:spacing w:line="360" w:lineRule="auto"/>
                  <w:ind w:left="720" w:hanging="360"/>
                </w:pPr>
              </w:pPrChange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 principal objetivo da entrevista realizada foi compreender as necessidades, requisitos e expectativas do cliente, Marcio Pereira Peres, sócio proprietário do La Resistencia, em relação ao desenvolvimento do e-commerce proposto.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spacing w:line="360" w:lineRule="auto"/>
              <w:jc w:val="both"/>
              <w:rPr>
                <w:rPrChange w:author="Aparecida Ferreira" w:id="43" w:date="2024-03-15T09:01:00Z">
                  <w:rPr/>
                </w:rPrChange>
              </w:rPr>
              <w:pPrChange w:author="Aparecida Ferreira" w:id="0" w:date="2024-03-15T09:01:00Z">
                <w:pPr>
                  <w:numPr>
                    <w:ilvl w:val="0"/>
                    <w:numId w:val="8"/>
                  </w:numPr>
                  <w:spacing w:line="360" w:lineRule="auto"/>
                  <w:ind w:left="720" w:hanging="360"/>
                </w:pPr>
              </w:pPrChange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Durante a entrevista, Márcio deixou claro que sua principal necessidade é atingir novos clientes por meio das mídias sociais e qualificar leads. Ele também deseja incluir no site a história da empresa, o processo de fabricação, o catálogo de produtos, missão, visão, contatos e localização, tudo de forma clara e acessível para clientes e fornecedores.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spacing w:line="360" w:lineRule="auto"/>
              <w:jc w:val="both"/>
              <w:rPr>
                <w:rPrChange w:author="Aparecida Ferreira" w:id="44" w:date="2024-03-15T09:01:00Z">
                  <w:rPr/>
                </w:rPrChange>
              </w:rPr>
              <w:pPrChange w:author="Aparecida Ferreira" w:id="0" w:date="2024-03-15T09:01:00Z">
                <w:pPr>
                  <w:numPr>
                    <w:ilvl w:val="0"/>
                    <w:numId w:val="8"/>
                  </w:numPr>
                  <w:spacing w:line="360" w:lineRule="auto"/>
                  <w:ind w:left="720" w:hanging="360"/>
                </w:pPr>
              </w:pPrChange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Quanto às funcionalidades desejadas, Marcio enfatizou a importância de um e-commerce completo, com catálogo de produtos, carrinho de compras, integração de pagamentos e rastreamento de pedidos. Ele não demonstrou preocupações ou dúvidas significativas, confiando que o projeto atenderá às suas expectativas.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F">
      <w:pPr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</w:p>
    <w:p w:rsidR="00000000" w:rsidDel="00000000" w:rsidP="00000000" w:rsidRDefault="00000000" w:rsidRPr="00000000" w14:paraId="00000061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BIBLIOGRAFIA</w:t>
      </w:r>
    </w:p>
    <w:tbl>
      <w:tblPr>
        <w:tblStyle w:val="Table10"/>
        <w:tblW w:w="9072.0" w:type="dxa"/>
        <w:jc w:val="left"/>
        <w:tblInd w:w="-5.0" w:type="dxa"/>
        <w:tblLayout w:type="fixed"/>
        <w:tblLook w:val="0400"/>
      </w:tblPr>
      <w:tblGrid>
        <w:gridCol w:w="9072"/>
        <w:tblGridChange w:id="0">
          <w:tblGrid>
            <w:gridCol w:w="907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3">
            <w:pPr>
              <w:spacing w:after="0" w:line="240" w:lineRule="auto"/>
              <w:rPr>
                <w:shd w:fill="auto" w:val="clear"/>
                <w:rPrChange w:author="Aparecida Ferreira" w:id="45" w:date="2024-03-15T09:01:00Z">
                  <w:rPr>
                    <w:rFonts w:ascii="Arial" w:cs="Arial" w:eastAsia="Arial" w:hAnsi="Arial"/>
                  </w:rPr>
                </w:rPrChange>
              </w:rPr>
              <w:pPrChange w:author="Aparecida Ferreira" w:id="0" w:date="2024-03-15T09:01:00Z">
                <w:pPr/>
              </w:pPrChange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spacing w:after="0" w:line="240" w:lineRule="auto"/>
              <w:rPr>
                <w:rFonts w:ascii="Roboto" w:cs="Roboto" w:eastAsia="Roboto" w:hAnsi="Roboto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000ff"/>
                <w:sz w:val="24"/>
                <w:szCs w:val="24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Roboto" w:cs="Roboto" w:eastAsia="Roboto" w:hAnsi="Roboto"/>
                <w:color w:val="222222"/>
                <w:sz w:val="24"/>
                <w:szCs w:val="24"/>
                <w:highlight w:val="white"/>
                <w:rtl w:val="0"/>
              </w:rPr>
              <w:t xml:space="preserve">SOARES, Bianca Vitória; SERCONI JUNIOR, Marcelo. 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222222"/>
                <w:sz w:val="24"/>
                <w:szCs w:val="24"/>
                <w:highlight w:val="white"/>
                <w:rtl w:val="0"/>
              </w:rPr>
              <w:t xml:space="preserve">RSP – Concessionária de peças para veículos</w:t>
            </w:r>
            <w:r w:rsidDel="00000000" w:rsidR="00000000" w:rsidRPr="00000000">
              <w:rPr>
                <w:rFonts w:ascii="Roboto" w:cs="Roboto" w:eastAsia="Roboto" w:hAnsi="Roboto"/>
                <w:color w:val="222222"/>
                <w:sz w:val="24"/>
                <w:szCs w:val="24"/>
                <w:highlight w:val="white"/>
                <w:rtl w:val="0"/>
              </w:rPr>
              <w:t xml:space="preserve">. 2024. 07 f. TCC (Graduação) - Curso de Informática, Carmelo Perrone, C e Pe-Ef M Profis, Cascavel, 2024.</w:t>
            </w:r>
          </w:p>
          <w:p w:rsidR="00000000" w:rsidDel="00000000" w:rsidP="00000000" w:rsidRDefault="00000000" w:rsidRPr="00000000" w14:paraId="00000065">
            <w:pPr>
              <w:spacing w:after="0" w:line="240" w:lineRule="auto"/>
              <w:rPr>
                <w:rFonts w:ascii="Roboto" w:cs="Roboto" w:eastAsia="Roboto" w:hAnsi="Roboto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WATANABE, Kazuo et al. Inovação e tendências em serviços de alimentação fora do lar. Revista de Ciências Gerenciais, v. 22, n. 36, p. 52-64, 2018.</w:t>
            </w:r>
          </w:p>
          <w:p w:rsidR="00000000" w:rsidDel="00000000" w:rsidP="00000000" w:rsidRDefault="00000000" w:rsidRPr="00000000" w14:paraId="00000067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TURBAN, E.; KING, D. Comércio Eletrônico: Estratégia e Gestão. São Paulo: Prentice Hall, 2004.</w:t>
            </w:r>
          </w:p>
          <w:p w:rsidR="00000000" w:rsidDel="00000000" w:rsidP="00000000" w:rsidRDefault="00000000" w:rsidRPr="00000000" w14:paraId="00000069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MENDONÇA, H. G. E-commerce. Revista IPTEC, v. 4, n. 2, p. 240-251, dez. 2016.</w:t>
            </w:r>
          </w:p>
          <w:p w:rsidR="00000000" w:rsidDel="00000000" w:rsidP="00000000" w:rsidRDefault="00000000" w:rsidRPr="00000000" w14:paraId="0000006B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KRUG, S. Não me Faça Pensar: Uma Abordagem de Bom Senso à Usabilidade na Web. 2ª ed. Rio de Janeiro: Alta Books, 2014.</w:t>
            </w:r>
          </w:p>
          <w:p w:rsidR="00000000" w:rsidDel="00000000" w:rsidP="00000000" w:rsidRDefault="00000000" w:rsidRPr="00000000" w14:paraId="0000006D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ARAÚJO, G. T. et al. Análise da percepção dos consumidores sobre os serviços de entrega de alimentos por aplicativos. Revista Tecnologias na Sociedade, v. 1, n. 1, p. 1-15, 2021.</w:t>
            </w:r>
          </w:p>
          <w:p w:rsidR="00000000" w:rsidDel="00000000" w:rsidP="00000000" w:rsidRDefault="00000000" w:rsidRPr="00000000" w14:paraId="0000006F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BARRIZZELLI, N. et al. O Desafio da Logística para Entregas de Alimentos em E-commerces. Revista Eletrônica de Logística e Transporte, v. 4, n. 2, p. 87-106, 2019.</w:t>
            </w:r>
          </w:p>
          <w:p w:rsidR="00000000" w:rsidDel="00000000" w:rsidP="00000000" w:rsidRDefault="00000000" w:rsidRPr="00000000" w14:paraId="00000071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KRUG, S. Não me Faça Pensar: Uma Abordagem de Bom Senso à Usabilidade na Web. 2ª ed. Rio de Janeiro: Alta Books, 2014.</w:t>
            </w:r>
          </w:p>
          <w:p w:rsidR="00000000" w:rsidDel="00000000" w:rsidP="00000000" w:rsidRDefault="00000000" w:rsidRPr="00000000" w14:paraId="00000073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LIMA, W. L. S. et al. Fatores que influenciam a intenção de compra de alimentos em canais on-line: uma revisão sistemática da literatura. Revista Brasileira de Marketing, v. 20, n. 3, p. 503-527, 2021.</w:t>
            </w:r>
          </w:p>
          <w:p w:rsidR="00000000" w:rsidDel="00000000" w:rsidP="00000000" w:rsidRDefault="00000000" w:rsidRPr="00000000" w14:paraId="00000075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SANTOS, S. A. et al. Logística de distribuição de alimentos: um estudo de caso em uma empresa atacadista. Revista Brasileira de Logística e Transporte, v. 9, n. 3, p. 102-120, 2019.</w:t>
            </w:r>
          </w:p>
          <w:p w:rsidR="00000000" w:rsidDel="00000000" w:rsidP="00000000" w:rsidRDefault="00000000" w:rsidRPr="00000000" w14:paraId="00000077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TURBAN, E.; KING, D. Comércio Eletrônico: Estratégia e Gestão. São Paulo: Prentice Hall, 2004.</w:t>
            </w:r>
          </w:p>
          <w:p w:rsidR="00000000" w:rsidDel="00000000" w:rsidP="00000000" w:rsidRDefault="00000000" w:rsidRPr="00000000" w14:paraId="00000079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A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CRONOGRAMA DE ATIVIDADES</w:t>
      </w:r>
    </w:p>
    <w:p w:rsidR="00000000" w:rsidDel="00000000" w:rsidP="00000000" w:rsidRDefault="00000000" w:rsidRPr="00000000" w14:paraId="0000007C">
      <w:pPr>
        <w:rPr>
          <w:rFonts w:ascii="Arial" w:cs="Arial" w:eastAsia="Arial" w:hAnsi="Arial"/>
        </w:rPr>
      </w:pPr>
      <w:r w:rsidDel="00000000" w:rsidR="00000000" w:rsidRPr="00000000">
        <w:rPr/>
        <w:drawing>
          <wp:inline distB="0" distT="0" distL="0" distR="0">
            <wp:extent cx="5760085" cy="529463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2946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11"/>
        <w:tblW w:w="8985.0" w:type="dxa"/>
        <w:jc w:val="right"/>
        <w:tblLayout w:type="fixed"/>
        <w:tblLook w:val="0400"/>
      </w:tblPr>
      <w:tblGrid>
        <w:gridCol w:w="4757"/>
        <w:gridCol w:w="2485"/>
        <w:gridCol w:w="1743"/>
        <w:tblGridChange w:id="0">
          <w:tblGrid>
            <w:gridCol w:w="4757"/>
            <w:gridCol w:w="2485"/>
            <w:gridCol w:w="174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7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Autorizado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7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Professor(a)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8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Análise de projetos e sistemas:</w:t>
            </w:r>
          </w:p>
          <w:p w:rsidR="00000000" w:rsidDel="00000000" w:rsidP="00000000" w:rsidRDefault="00000000" w:rsidRPr="00000000" w14:paraId="0000008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Banco de dados:</w:t>
            </w:r>
          </w:p>
          <w:p w:rsidR="00000000" w:rsidDel="00000000" w:rsidP="00000000" w:rsidRDefault="00000000" w:rsidRPr="00000000" w14:paraId="0000008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Web design:</w:t>
            </w:r>
          </w:p>
          <w:p w:rsidR="00000000" w:rsidDel="00000000" w:rsidP="00000000" w:rsidRDefault="00000000" w:rsidRPr="00000000" w14:paraId="00000083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84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Aparecida</w:t>
            </w:r>
          </w:p>
          <w:p w:rsidR="00000000" w:rsidDel="00000000" w:rsidP="00000000" w:rsidRDefault="00000000" w:rsidRPr="00000000" w14:paraId="00000085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7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D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701" w:left="1701" w:right="1134" w:header="708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parecida Ferreira" w:id="0" w:date="2024-03-15T08:50:00Z"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PROTÓTIPO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